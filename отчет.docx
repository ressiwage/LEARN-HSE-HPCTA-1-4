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5E21" w14:textId="77777777" w:rsidR="00411DF5" w:rsidRDefault="001C23D1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ПЕРМСКИЙ ФИЛИАЛ ФЕДЕРАЛЬНОГО  ГОСУДАРСТВЕННОГО</w:t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br/>
        <w:t>АВТОНОМНОГО ОБРАЗОВАТЕЛЬНОГО УЧРЕЖДЕНИЯ ВЫСШЕГО</w:t>
      </w:r>
      <w:r>
        <w:rPr>
          <w:rFonts w:ascii="Times New Roman" w:eastAsia="Times New Roman" w:hAnsi="Times New Roman" w:cs="Times New Roman"/>
          <w:sz w:val="26"/>
          <w:shd w:val="clear" w:color="auto" w:fill="FFFFFF"/>
        </w:rPr>
        <w:br/>
        <w:t>ОБРАЗОВАНИЯ</w:t>
      </w:r>
    </w:p>
    <w:p w14:paraId="4100E4DD" w14:textId="77777777" w:rsidR="00411DF5" w:rsidRDefault="001C23D1">
      <w:pPr>
        <w:tabs>
          <w:tab w:val="left" w:pos="5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«НАЦИОНАЛЬНЫЙ ИССЛЕДОВАТЕЛЬСКИЙ УНИВЕРСИТЕТ</w:t>
      </w:r>
    </w:p>
    <w:p w14:paraId="5A58DA0F" w14:textId="77777777" w:rsidR="00411DF5" w:rsidRDefault="001C23D1">
      <w:pPr>
        <w:tabs>
          <w:tab w:val="left" w:pos="5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«ВЫСШАЯ ШКОЛА ЭКОНОМИКИ»</w:t>
      </w:r>
    </w:p>
    <w:p w14:paraId="1DB2613F" w14:textId="77777777" w:rsidR="00411DF5" w:rsidRDefault="00411DF5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F4961A9" w14:textId="77777777" w:rsidR="00411DF5" w:rsidRDefault="001C23D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Факультет социально-экономических и компьютерных наук</w:t>
      </w:r>
    </w:p>
    <w:p w14:paraId="1D347DF1" w14:textId="77777777" w:rsidR="00411DF5" w:rsidRDefault="00411DF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01D04F76" w14:textId="77777777" w:rsidR="00411DF5" w:rsidRDefault="00411DF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F850B3B" w14:textId="77777777" w:rsidR="00411DF5" w:rsidRDefault="00411DF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1E0C941B" w14:textId="77777777" w:rsidR="00411DF5" w:rsidRDefault="001C23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Берсенёв Илья Иванович</w:t>
      </w:r>
    </w:p>
    <w:p w14:paraId="639A86BB" w14:textId="77777777" w:rsidR="00411DF5" w:rsidRDefault="00411DF5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3A2F933E" w14:textId="77777777" w:rsidR="00411DF5" w:rsidRDefault="001C23D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6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1</w:t>
      </w:r>
    </w:p>
    <w:p w14:paraId="4E308D29" w14:textId="77777777" w:rsidR="00411DF5" w:rsidRDefault="001C23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Теория и алгоритмы высокопроизводительных вычислений </w:t>
      </w:r>
    </w:p>
    <w:p w14:paraId="37A43D5B" w14:textId="77777777" w:rsidR="00411DF5" w:rsidRDefault="00411DF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2D28F45" w14:textId="77777777" w:rsidR="00411DF5" w:rsidRDefault="00411DF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2CF2148" w14:textId="77777777" w:rsidR="00411DF5" w:rsidRDefault="00411DF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F3CB17A" w14:textId="40E24255" w:rsidR="00411DF5" w:rsidRDefault="00411DF5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3178ACC" w14:textId="79349EBB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2BA57FA" w14:textId="71CE0F53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92EC696" w14:textId="62851D77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C8482E" w14:textId="4985E068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FFECB80" w14:textId="5CD1BF8C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5AE33B9" w14:textId="3703468E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3B6834A" w14:textId="5BD76F38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2D2A02A" w14:textId="15576FE2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66BF80F" w14:textId="071831D1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63BD4A6" w14:textId="0059C737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F3C3378" w14:textId="138F35B3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80BD139" w14:textId="786668C1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BCD997F" w14:textId="69864778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F70B87C" w14:textId="02624A7D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FD03DEF" w14:textId="42E4A6DC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8E216C5" w14:textId="74905D07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14DD119" w14:textId="015B9A28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2359D7D" w14:textId="4DE79DA7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997DB75" w14:textId="61CAFA1C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2E9DF82" w14:textId="2130682D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9195A0B" w14:textId="3CA02DB7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8069786" w14:textId="5FEFEBE9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23A29A1" w14:textId="5C5BD31D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9BEE044" w14:textId="77777777" w:rsidR="00676572" w:rsidRDefault="0067657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6718BDC" w14:textId="77777777" w:rsidR="00411DF5" w:rsidRDefault="001C23D1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>
        <w:rPr>
          <w:rFonts w:ascii="Times New Roman" w:eastAsia="Times New Roman" w:hAnsi="Times New Roman" w:cs="Times New Roman"/>
          <w:sz w:val="26"/>
          <w:shd w:val="clear" w:color="auto" w:fill="FFFFFF"/>
        </w:rPr>
        <w:t>г. Пермь, 2025 год</w:t>
      </w:r>
    </w:p>
    <w:p w14:paraId="185D3439" w14:textId="3AAE7DA6" w:rsidR="00676572" w:rsidRDefault="0067657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644A5AD0" w14:textId="4D4009DB" w:rsidR="00676572" w:rsidRDefault="00676572" w:rsidP="00676572">
      <w:pPr>
        <w:spacing w:after="200" w:line="276" w:lineRule="auto"/>
        <w:jc w:val="center"/>
        <w:rPr>
          <w:ins w:id="0" w:author="1" w:date="2025-09-15T17:19:00Z"/>
          <w:rFonts w:ascii="Calibri" w:eastAsia="Calibri" w:hAnsi="Calibri" w:cs="Calibri"/>
          <w:b/>
          <w:bCs/>
        </w:rPr>
      </w:pPr>
      <w:r w:rsidRPr="00676572">
        <w:rPr>
          <w:rFonts w:ascii="Calibri" w:eastAsia="Calibri" w:hAnsi="Calibri" w:cs="Calibri"/>
          <w:b/>
          <w:bCs/>
        </w:rPr>
        <w:lastRenderedPageBreak/>
        <w:t>Задание</w:t>
      </w:r>
    </w:p>
    <w:p w14:paraId="09565B67" w14:textId="77777777" w:rsidR="00676572" w:rsidRPr="00777474" w:rsidRDefault="00676572" w:rsidP="00676572">
      <w:pPr>
        <w:tabs>
          <w:tab w:val="left" w:pos="360"/>
        </w:tabs>
        <w:ind w:left="360" w:hanging="360"/>
        <w:jc w:val="both"/>
        <w:rPr>
          <w:ins w:id="1" w:author="1" w:date="2025-09-15T17:19:00Z"/>
        </w:rPr>
      </w:pPr>
      <w:ins w:id="2" w:author="1" w:date="2025-09-15T17:19:00Z">
        <w:r w:rsidRPr="00777474">
          <w:t>1.</w:t>
        </w:r>
        <w:r w:rsidRPr="00550EF6">
          <w:tab/>
        </w:r>
        <w:r w:rsidRPr="00777474">
          <w:t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т.к. администратор ЛВС вуза может запретить обмен сообщения между различными узлами ЛВС) и попробуйте его запустить. Запустите несколько клиентов и попробуйте отправить сообщения одному серверу.</w:t>
        </w:r>
      </w:ins>
    </w:p>
    <w:p w14:paraId="50FD24DB" w14:textId="77777777" w:rsidR="00676572" w:rsidRPr="00777474" w:rsidRDefault="00676572" w:rsidP="00676572">
      <w:pPr>
        <w:tabs>
          <w:tab w:val="left" w:pos="360"/>
        </w:tabs>
        <w:ind w:left="360" w:hanging="360"/>
        <w:jc w:val="both"/>
        <w:rPr>
          <w:ins w:id="3" w:author="1" w:date="2025-09-15T17:19:00Z"/>
        </w:rPr>
      </w:pPr>
      <w:ins w:id="4" w:author="1" w:date="2025-09-15T17:19:00Z">
        <w:r w:rsidRPr="00777474">
          <w:t>2.</w:t>
        </w:r>
        <w:r w:rsidRPr="00777474">
          <w:tab/>
          <w:t>Запустите несколько серверов</w:t>
        </w:r>
        <w:r>
          <w:t xml:space="preserve"> на одной машине</w:t>
        </w:r>
        <w:r w:rsidRPr="00777474">
          <w:t>. Отправьте им сообщения от нескольких клиентов. Объясните, почему приложение перестало работать.</w:t>
        </w:r>
      </w:ins>
    </w:p>
    <w:p w14:paraId="1A7BC65E" w14:textId="77777777" w:rsidR="00676572" w:rsidRPr="00777474" w:rsidRDefault="00676572" w:rsidP="00676572">
      <w:pPr>
        <w:tabs>
          <w:tab w:val="left" w:pos="360"/>
        </w:tabs>
        <w:ind w:left="360" w:hanging="360"/>
        <w:jc w:val="both"/>
        <w:rPr>
          <w:ins w:id="5" w:author="1" w:date="2025-09-15T17:19:00Z"/>
        </w:rPr>
      </w:pPr>
      <w:ins w:id="6" w:author="1" w:date="2025-09-15T17:19:00Z">
        <w:r>
          <w:t>3</w:t>
        </w:r>
        <w:r w:rsidRPr="00777474">
          <w:t>.</w:t>
        </w:r>
        <w:r w:rsidRPr="00777474">
          <w:tab/>
          <w:t>Модифицируйте приложение так, чтобы существовала возможность на сервере идентифицировать клиентов не по имени вычислительного узла, а по нику/логину пользователя.</w:t>
        </w:r>
      </w:ins>
    </w:p>
    <w:p w14:paraId="1975D1B4" w14:textId="77777777" w:rsidR="00676572" w:rsidRDefault="00676572" w:rsidP="00676572">
      <w:pPr>
        <w:tabs>
          <w:tab w:val="left" w:pos="360"/>
        </w:tabs>
        <w:ind w:left="360" w:hanging="360"/>
        <w:jc w:val="both"/>
        <w:rPr>
          <w:ins w:id="7" w:author="1" w:date="2025-09-15T17:19:00Z"/>
        </w:rPr>
      </w:pPr>
      <w:ins w:id="8" w:author="1" w:date="2025-09-15T17:19:00Z">
        <w:r>
          <w:t>4</w:t>
        </w:r>
        <w:r w:rsidRPr="00777474">
          <w:t>.</w:t>
        </w:r>
        <w:r w:rsidRPr="00777474">
          <w:tab/>
          <w:t xml:space="preserve">Модифицируйте приложение так, чтобы получился полноценный чат. Клиент </w:t>
        </w:r>
        <w:r>
          <w:t xml:space="preserve">может </w:t>
        </w:r>
        <w:r w:rsidRPr="00777474">
          <w:t xml:space="preserve">отправлять сообщения всем клиентам, участвующим в беседе. Для этого </w:t>
        </w:r>
        <w:r>
          <w:t xml:space="preserve">каждый </w:t>
        </w:r>
        <w:r w:rsidRPr="00777474">
          <w:t xml:space="preserve">клиент должен иметь возможность просмотра всех сообщений от всех клиентов, а сервер должен содержать список клиентов, которые хотят участвовать </w:t>
        </w:r>
        <w:r>
          <w:t>в беседе, чтобы каждый раз выполнять им рассылку сообщений.</w:t>
        </w:r>
      </w:ins>
    </w:p>
    <w:p w14:paraId="2CC6EA54" w14:textId="3BF36792" w:rsidR="00676572" w:rsidRDefault="00676572">
      <w:pPr>
        <w:rPr>
          <w:ins w:id="9" w:author="1" w:date="2025-09-15T17:19:00Z"/>
          <w:rFonts w:ascii="Calibri" w:eastAsia="Calibri" w:hAnsi="Calibri" w:cs="Calibri"/>
          <w:lang w:val="en-US"/>
        </w:rPr>
      </w:pPr>
      <w:ins w:id="10" w:author="1" w:date="2025-09-15T17:19:00Z">
        <w:r>
          <w:rPr>
            <w:rFonts w:ascii="Calibri" w:eastAsia="Calibri" w:hAnsi="Calibri" w:cs="Calibri"/>
            <w:lang w:val="en-US"/>
          </w:rPr>
          <w:br w:type="page"/>
        </w:r>
      </w:ins>
    </w:p>
    <w:p w14:paraId="03D92CA0" w14:textId="0FBF88F0" w:rsidR="00676572" w:rsidRDefault="00676572" w:rsidP="00676572">
      <w:pPr>
        <w:spacing w:after="200" w:line="276" w:lineRule="auto"/>
        <w:jc w:val="center"/>
        <w:rPr>
          <w:ins w:id="11" w:author="1" w:date="2025-09-15T17:19:00Z"/>
          <w:rFonts w:ascii="Calibri" w:eastAsia="Calibri" w:hAnsi="Calibri" w:cs="Calibri"/>
          <w:b/>
          <w:bCs/>
        </w:rPr>
      </w:pPr>
      <w:ins w:id="12" w:author="1" w:date="2025-09-15T17:19:00Z">
        <w:r w:rsidRPr="00676572">
          <w:rPr>
            <w:rFonts w:ascii="Calibri" w:eastAsia="Calibri" w:hAnsi="Calibri" w:cs="Calibri"/>
            <w:b/>
            <w:bCs/>
            <w:rPrChange w:id="13" w:author="1" w:date="2025-09-15T17:19:00Z">
              <w:rPr>
                <w:rFonts w:ascii="Calibri" w:eastAsia="Calibri" w:hAnsi="Calibri" w:cs="Calibri"/>
              </w:rPr>
            </w:rPrChange>
          </w:rPr>
          <w:lastRenderedPageBreak/>
          <w:t>Решение</w:t>
        </w:r>
      </w:ins>
    </w:p>
    <w:p w14:paraId="41F525D8" w14:textId="3BF14E41" w:rsidR="00676572" w:rsidRDefault="00676572" w:rsidP="00676572">
      <w:pPr>
        <w:spacing w:after="200" w:line="276" w:lineRule="auto"/>
        <w:jc w:val="center"/>
        <w:rPr>
          <w:ins w:id="14" w:author="1" w:date="2025-09-15T17:22:00Z"/>
          <w:rFonts w:ascii="Calibri" w:eastAsia="Calibri" w:hAnsi="Calibri" w:cs="Calibri"/>
          <w:b/>
          <w:bCs/>
        </w:rPr>
      </w:pPr>
      <w:ins w:id="15" w:author="1" w:date="2025-09-15T17:20:00Z">
        <w:r w:rsidRPr="00676572">
          <w:rPr>
            <w:rFonts w:ascii="Calibri" w:eastAsia="Calibri" w:hAnsi="Calibri" w:cs="Calibri"/>
            <w:b/>
            <w:bCs/>
            <w:rPrChange w:id="16" w:author="1" w:date="2025-09-15T17:21:00Z">
              <w:rPr>
                <w:rFonts w:ascii="Calibri" w:eastAsia="Calibri" w:hAnsi="Calibri" w:cs="Calibri"/>
              </w:rPr>
            </w:rPrChange>
          </w:rPr>
          <w:t>Задание 1</w:t>
        </w:r>
      </w:ins>
    </w:p>
    <w:p w14:paraId="3353D5DA" w14:textId="09FB9049" w:rsidR="00676572" w:rsidRDefault="00676572" w:rsidP="00676572">
      <w:pPr>
        <w:spacing w:after="200" w:line="276" w:lineRule="auto"/>
        <w:rPr>
          <w:ins w:id="17" w:author="1" w:date="2025-09-15T17:22:00Z"/>
          <w:rFonts w:ascii="Calibri" w:eastAsia="Calibri" w:hAnsi="Calibri" w:cs="Calibri"/>
        </w:rPr>
      </w:pPr>
      <w:ins w:id="18" w:author="1" w:date="2025-09-15T17:22:00Z">
        <w:r>
          <w:rPr>
            <w:rFonts w:ascii="Calibri" w:eastAsia="Calibri" w:hAnsi="Calibri" w:cs="Calibri"/>
          </w:rPr>
          <w:t>При отправке нескольких сообщений с клиентов на один сервер все работает корректно, т.к. запись в пайп не блокирующая</w:t>
        </w:r>
      </w:ins>
    </w:p>
    <w:p w14:paraId="12DAF01A" w14:textId="71AEA46F" w:rsidR="00676572" w:rsidRDefault="00676572" w:rsidP="00676572">
      <w:pPr>
        <w:spacing w:after="200" w:line="276" w:lineRule="auto"/>
        <w:jc w:val="center"/>
        <w:rPr>
          <w:ins w:id="19" w:author="1" w:date="2025-09-15T17:22:00Z"/>
          <w:rFonts w:ascii="Calibri" w:eastAsia="Calibri" w:hAnsi="Calibri" w:cs="Calibri"/>
          <w:b/>
          <w:bCs/>
        </w:rPr>
      </w:pPr>
      <w:ins w:id="20" w:author="1" w:date="2025-09-15T17:22:00Z">
        <w:r>
          <w:rPr>
            <w:rFonts w:ascii="Calibri" w:eastAsia="Calibri" w:hAnsi="Calibri" w:cs="Calibri"/>
            <w:b/>
            <w:bCs/>
          </w:rPr>
          <w:t>Задание 2</w:t>
        </w:r>
      </w:ins>
    </w:p>
    <w:p w14:paraId="0D339E12" w14:textId="77777777" w:rsidR="00676572" w:rsidRPr="00676572" w:rsidRDefault="00676572" w:rsidP="00676572">
      <w:pPr>
        <w:shd w:val="clear" w:color="auto" w:fill="FFFFFF"/>
        <w:spacing w:before="100" w:beforeAutospacing="1" w:after="100" w:afterAutospacing="1" w:line="240" w:lineRule="auto"/>
        <w:rPr>
          <w:ins w:id="21" w:author="1" w:date="2025-09-15T17:23:00Z"/>
          <w:rFonts w:ascii="Segoe UI" w:eastAsia="Times New Roman" w:hAnsi="Segoe UI" w:cs="Segoe UI"/>
          <w:color w:val="1F2328"/>
          <w:sz w:val="24"/>
          <w:szCs w:val="24"/>
        </w:rPr>
        <w:pPrChange w:id="22" w:author="1" w:date="2025-09-15T17:23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23" w:author="1" w:date="2025-09-15T17:23:00Z">
        <w:r w:rsidRPr="00676572">
          <w:rPr>
            <w:rFonts w:ascii="Segoe UI" w:eastAsia="Times New Roman" w:hAnsi="Segoe UI" w:cs="Segoe UI"/>
            <w:color w:val="1F2328"/>
            <w:sz w:val="24"/>
            <w:szCs w:val="24"/>
          </w:rPr>
          <w:t>поведение при нескольких серверах сервера читают из очереди попеременно. это происходит из-за следующего: a, b, c - сервер 1, сервер 2, сервер 3 a() lock at 0s b() lock at 2s c() lock at 5s</w:t>
        </w:r>
      </w:ins>
    </w:p>
    <w:p w14:paraId="1043CD97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25" w:author="1" w:date="2025-09-15T17:23:00Z">
            <w:rPr>
              <w:ins w:id="26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27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28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 xml:space="preserve">send message </w:t>
        </w:r>
      </w:ins>
    </w:p>
    <w:p w14:paraId="1432E46A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30" w:author="1" w:date="2025-09-15T17:23:00Z">
            <w:rPr>
              <w:ins w:id="31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32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33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a - got message, lock at 6s</w:t>
        </w:r>
      </w:ins>
    </w:p>
    <w:p w14:paraId="7F715FB7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4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35" w:author="1" w:date="2025-09-15T17:23:00Z">
            <w:rPr>
              <w:ins w:id="36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37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38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b - lock at 2s</w:t>
        </w:r>
      </w:ins>
    </w:p>
    <w:p w14:paraId="3B71EBF0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9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40" w:author="1" w:date="2025-09-15T17:23:00Z">
            <w:rPr>
              <w:ins w:id="41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42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43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c - lock at 5s</w:t>
        </w:r>
      </w:ins>
    </w:p>
    <w:p w14:paraId="1C7524CA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4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45" w:author="1" w:date="2025-09-15T17:23:00Z">
            <w:rPr>
              <w:ins w:id="46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</w:p>
    <w:p w14:paraId="5511219D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7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48" w:author="1" w:date="2025-09-15T17:23:00Z">
            <w:rPr>
              <w:ins w:id="49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50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51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send message</w:t>
        </w:r>
      </w:ins>
    </w:p>
    <w:p w14:paraId="0D4361C6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2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53" w:author="1" w:date="2025-09-15T17:23:00Z">
            <w:rPr>
              <w:ins w:id="54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55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56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a - got message, lock at 6s</w:t>
        </w:r>
      </w:ins>
    </w:p>
    <w:p w14:paraId="6D0AA552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7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58" w:author="1" w:date="2025-09-15T17:23:00Z">
            <w:rPr>
              <w:ins w:id="59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60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61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b - got message, lock at 9s</w:t>
        </w:r>
      </w:ins>
    </w:p>
    <w:p w14:paraId="4C752410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2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63" w:author="1" w:date="2025-09-15T17:23:00Z">
            <w:rPr>
              <w:ins w:id="64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65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66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c - lock at 5s</w:t>
        </w:r>
      </w:ins>
    </w:p>
    <w:p w14:paraId="44F55B98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7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68" w:author="1" w:date="2025-09-15T17:23:00Z">
            <w:rPr>
              <w:ins w:id="69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</w:p>
    <w:p w14:paraId="13C7B1A2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0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71" w:author="1" w:date="2025-09-15T17:23:00Z">
            <w:rPr>
              <w:ins w:id="72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73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74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send message</w:t>
        </w:r>
      </w:ins>
    </w:p>
    <w:p w14:paraId="6EF65E67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5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76" w:author="1" w:date="2025-09-15T17:23:00Z">
            <w:rPr>
              <w:ins w:id="77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78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79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a - got message, lock at 6s</w:t>
        </w:r>
      </w:ins>
    </w:p>
    <w:p w14:paraId="7C908B5A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0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81" w:author="1" w:date="2025-09-15T17:23:00Z">
            <w:rPr>
              <w:ins w:id="82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83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84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b - got message, lock at 9s</w:t>
        </w:r>
      </w:ins>
    </w:p>
    <w:p w14:paraId="503EF84D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5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86" w:author="1" w:date="2025-09-15T17:23:00Z">
            <w:rPr>
              <w:ins w:id="87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88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89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c - got message, lock at 15s</w:t>
        </w:r>
      </w:ins>
    </w:p>
    <w:p w14:paraId="1AC87E83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0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91" w:author="1" w:date="2025-09-15T17:23:00Z">
            <w:rPr>
              <w:ins w:id="92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</w:p>
    <w:p w14:paraId="18AA2795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3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94" w:author="1" w:date="2025-09-15T17:23:00Z">
            <w:rPr>
              <w:ins w:id="95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96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97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send message</w:t>
        </w:r>
      </w:ins>
    </w:p>
    <w:p w14:paraId="52BD3740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8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99" w:author="1" w:date="2025-09-15T17:23:00Z">
            <w:rPr>
              <w:ins w:id="100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101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102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a - got message, lock at 20s</w:t>
        </w:r>
      </w:ins>
    </w:p>
    <w:p w14:paraId="3FFD6DF6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3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104" w:author="1" w:date="2025-09-15T17:23:00Z">
            <w:rPr>
              <w:ins w:id="105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106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107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b - got message, lock at 9s</w:t>
        </w:r>
      </w:ins>
    </w:p>
    <w:p w14:paraId="78705CCB" w14:textId="77777777" w:rsidR="00676572" w:rsidRPr="00676572" w:rsidRDefault="00676572" w:rsidP="0067657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ins w:id="108" w:author="1" w:date="2025-09-15T17:23:00Z"/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  <w:lang w:val="en-US"/>
          <w:rPrChange w:id="109" w:author="1" w:date="2025-09-15T17:23:00Z">
            <w:rPr>
              <w:ins w:id="110" w:author="1" w:date="2025-09-15T17:23:00Z"/>
              <w:rFonts w:ascii="Consolas" w:eastAsia="Times New Roman" w:hAnsi="Consolas" w:cs="Courier New"/>
              <w:color w:val="1F2328"/>
              <w:sz w:val="20"/>
              <w:szCs w:val="20"/>
              <w:bdr w:val="none" w:sz="0" w:space="0" w:color="auto" w:frame="1"/>
            </w:rPr>
          </w:rPrChange>
        </w:rPr>
      </w:pPr>
      <w:ins w:id="111" w:author="1" w:date="2025-09-15T17:23:00Z">
        <w:r w:rsidRPr="00676572">
          <w:rPr>
            <w:rFonts w:ascii="Consolas" w:eastAsia="Times New Roman" w:hAnsi="Consolas" w:cs="Courier New"/>
            <w:color w:val="1F2328"/>
            <w:sz w:val="20"/>
            <w:szCs w:val="20"/>
            <w:bdr w:val="none" w:sz="0" w:space="0" w:color="auto" w:frame="1"/>
            <w:lang w:val="en-US"/>
            <w:rPrChange w:id="112" w:author="1" w:date="2025-09-15T17:23:00Z">
              <w:rPr>
                <w:rFonts w:ascii="Consolas" w:eastAsia="Times New Roman" w:hAnsi="Consolas" w:cs="Courier New"/>
                <w:color w:val="1F2328"/>
                <w:sz w:val="20"/>
                <w:szCs w:val="20"/>
                <w:bdr w:val="none" w:sz="0" w:space="0" w:color="auto" w:frame="1"/>
              </w:rPr>
            </w:rPrChange>
          </w:rPr>
          <w:t>c - got message, lock at 15s</w:t>
        </w:r>
      </w:ins>
    </w:p>
    <w:p w14:paraId="09A4BD34" w14:textId="77777777" w:rsidR="00676572" w:rsidRPr="00676572" w:rsidRDefault="00676572" w:rsidP="00676572">
      <w:pPr>
        <w:shd w:val="clear" w:color="auto" w:fill="FFFFFF"/>
        <w:spacing w:after="240" w:line="240" w:lineRule="auto"/>
        <w:rPr>
          <w:ins w:id="113" w:author="1" w:date="2025-09-15T17:23:00Z"/>
          <w:rFonts w:ascii="Segoe UI" w:eastAsia="Times New Roman" w:hAnsi="Segoe UI" w:cs="Segoe UI"/>
          <w:color w:val="1F2328"/>
          <w:sz w:val="24"/>
          <w:szCs w:val="24"/>
        </w:rPr>
      </w:pPr>
      <w:ins w:id="114" w:author="1" w:date="2025-09-15T17:23:00Z">
        <w:r w:rsidRPr="00676572">
          <w:rPr>
            <w:rFonts w:ascii="Segoe UI" w:eastAsia="Times New Roman" w:hAnsi="Segoe UI" w:cs="Segoe UI"/>
            <w:color w:val="1F2328"/>
            <w:sz w:val="24"/>
            <w:szCs w:val="24"/>
          </w:rPr>
          <w:t>то есть: рид из пайпа блокирует процесс. т.к. процессы не запускаются одновременно они блокируются в порядке запуска и встают в системный шедулер. шедулер шедулит процесс который ждал больше всего, самый ранний.</w:t>
        </w:r>
      </w:ins>
    </w:p>
    <w:p w14:paraId="53E7243E" w14:textId="03A552F2" w:rsidR="00676572" w:rsidRPr="00676572" w:rsidRDefault="00676572" w:rsidP="00676572">
      <w:pPr>
        <w:spacing w:after="200" w:line="276" w:lineRule="auto"/>
        <w:jc w:val="center"/>
        <w:rPr>
          <w:ins w:id="115" w:author="1" w:date="2025-09-15T17:23:00Z"/>
          <w:rFonts w:ascii="Calibri" w:eastAsia="Calibri" w:hAnsi="Calibri" w:cs="Calibri"/>
          <w:b/>
          <w:bCs/>
          <w:rPrChange w:id="116" w:author="1" w:date="2025-09-15T17:24:00Z">
            <w:rPr>
              <w:ins w:id="117" w:author="1" w:date="2025-09-15T17:23:00Z"/>
              <w:rFonts w:ascii="Calibri" w:eastAsia="Calibri" w:hAnsi="Calibri" w:cs="Calibri"/>
              <w:b/>
              <w:bCs/>
            </w:rPr>
          </w:rPrChange>
        </w:rPr>
      </w:pPr>
      <w:ins w:id="118" w:author="1" w:date="2025-09-15T17:23:00Z">
        <w:r w:rsidRPr="00676572">
          <w:rPr>
            <w:rFonts w:ascii="Calibri" w:eastAsia="Calibri" w:hAnsi="Calibri" w:cs="Calibri"/>
            <w:b/>
            <w:bCs/>
            <w:rPrChange w:id="119" w:author="1" w:date="2025-09-15T17:23:00Z">
              <w:rPr>
                <w:rFonts w:ascii="Calibri" w:eastAsia="Calibri" w:hAnsi="Calibri" w:cs="Calibri"/>
              </w:rPr>
            </w:rPrChange>
          </w:rPr>
          <w:t>Задани</w:t>
        </w:r>
        <w:r>
          <w:rPr>
            <w:rFonts w:ascii="Calibri" w:eastAsia="Calibri" w:hAnsi="Calibri" w:cs="Calibri"/>
            <w:b/>
            <w:bCs/>
          </w:rPr>
          <w:t>я</w:t>
        </w:r>
        <w:r w:rsidRPr="00676572">
          <w:rPr>
            <w:rFonts w:ascii="Calibri" w:eastAsia="Calibri" w:hAnsi="Calibri" w:cs="Calibri"/>
            <w:b/>
            <w:bCs/>
            <w:rPrChange w:id="120" w:author="1" w:date="2025-09-15T17:23:00Z">
              <w:rPr>
                <w:rFonts w:ascii="Calibri" w:eastAsia="Calibri" w:hAnsi="Calibri" w:cs="Calibri"/>
              </w:rPr>
            </w:rPrChange>
          </w:rPr>
          <w:t xml:space="preserve"> 3</w:t>
        </w:r>
        <w:r>
          <w:rPr>
            <w:rFonts w:ascii="Calibri" w:eastAsia="Calibri" w:hAnsi="Calibri" w:cs="Calibri"/>
            <w:b/>
            <w:bCs/>
          </w:rPr>
          <w:t>, 4</w:t>
        </w:r>
      </w:ins>
    </w:p>
    <w:p w14:paraId="7512323C" w14:textId="354A655F" w:rsidR="00676572" w:rsidRDefault="00676572" w:rsidP="00676572">
      <w:pPr>
        <w:spacing w:after="200" w:line="276" w:lineRule="auto"/>
        <w:rPr>
          <w:ins w:id="121" w:author="1" w:date="2025-09-15T17:24:00Z"/>
          <w:rFonts w:ascii="Calibri" w:eastAsia="Calibri" w:hAnsi="Calibri" w:cs="Calibri"/>
        </w:rPr>
      </w:pPr>
      <w:ins w:id="122" w:author="1" w:date="2025-09-15T17:24:00Z">
        <w:r>
          <w:rPr>
            <w:rFonts w:ascii="Calibri" w:eastAsia="Calibri" w:hAnsi="Calibri" w:cs="Calibri"/>
          </w:rPr>
          <w:t xml:space="preserve">Чат был реализован следующим образом: </w:t>
        </w:r>
      </w:ins>
    </w:p>
    <w:p w14:paraId="021FBF0A" w14:textId="3BF12FFE" w:rsidR="00676572" w:rsidRDefault="00676572" w:rsidP="00676572">
      <w:pPr>
        <w:pStyle w:val="a4"/>
        <w:numPr>
          <w:ilvl w:val="0"/>
          <w:numId w:val="2"/>
        </w:numPr>
        <w:spacing w:after="200" w:line="276" w:lineRule="auto"/>
        <w:rPr>
          <w:ins w:id="123" w:author="1" w:date="2025-09-15T17:24:00Z"/>
          <w:rFonts w:ascii="Calibri" w:eastAsia="Calibri" w:hAnsi="Calibri" w:cs="Calibri"/>
        </w:rPr>
      </w:pPr>
      <w:ins w:id="124" w:author="1" w:date="2025-09-15T17:24:00Z">
        <w:r>
          <w:rPr>
            <w:rFonts w:ascii="Calibri" w:eastAsia="Calibri" w:hAnsi="Calibri" w:cs="Calibri"/>
          </w:rPr>
          <w:t>Клиент запрашивает логин у пользователя и открывает именованный пайп с именем, имя состоит строго из латиницы</w:t>
        </w:r>
      </w:ins>
    </w:p>
    <w:p w14:paraId="2ECAE835" w14:textId="0C1D2C29" w:rsidR="00676572" w:rsidRDefault="00676572" w:rsidP="00676572">
      <w:pPr>
        <w:pStyle w:val="a4"/>
        <w:numPr>
          <w:ilvl w:val="0"/>
          <w:numId w:val="2"/>
        </w:numPr>
        <w:spacing w:after="200" w:line="276" w:lineRule="auto"/>
        <w:rPr>
          <w:ins w:id="125" w:author="1" w:date="2025-09-15T17:25:00Z"/>
          <w:rFonts w:ascii="Calibri" w:eastAsia="Calibri" w:hAnsi="Calibri" w:cs="Calibri"/>
        </w:rPr>
      </w:pPr>
      <w:ins w:id="126" w:author="1" w:date="2025-09-15T17:25:00Z">
        <w:r>
          <w:rPr>
            <w:rFonts w:ascii="Calibri" w:eastAsia="Calibri" w:hAnsi="Calibri" w:cs="Calibri"/>
          </w:rPr>
          <w:t>Клиент открывает пайп из п.1 на чтение как на сервере, это пайп для приема сообщений</w:t>
        </w:r>
      </w:ins>
    </w:p>
    <w:p w14:paraId="5633DCC3" w14:textId="0B371B28" w:rsidR="00676572" w:rsidRDefault="00676572" w:rsidP="00676572">
      <w:pPr>
        <w:pStyle w:val="a4"/>
        <w:numPr>
          <w:ilvl w:val="0"/>
          <w:numId w:val="2"/>
        </w:numPr>
        <w:spacing w:after="200" w:line="276" w:lineRule="auto"/>
        <w:rPr>
          <w:ins w:id="127" w:author="1" w:date="2025-09-15T17:25:00Z"/>
          <w:rFonts w:ascii="Calibri" w:eastAsia="Calibri" w:hAnsi="Calibri" w:cs="Calibri"/>
        </w:rPr>
      </w:pPr>
      <w:ins w:id="128" w:author="1" w:date="2025-09-15T17:25:00Z">
        <w:r>
          <w:rPr>
            <w:rFonts w:ascii="Calibri" w:eastAsia="Calibri" w:hAnsi="Calibri" w:cs="Calibri"/>
          </w:rPr>
          <w:t>При отправке сообщения клиент посылает запакованное сообщение с именем, днс и текстом</w:t>
        </w:r>
      </w:ins>
    </w:p>
    <w:p w14:paraId="5C19844D" w14:textId="5092B594" w:rsidR="00676572" w:rsidRDefault="00676572" w:rsidP="00676572">
      <w:pPr>
        <w:pStyle w:val="a4"/>
        <w:numPr>
          <w:ilvl w:val="0"/>
          <w:numId w:val="2"/>
        </w:numPr>
        <w:spacing w:after="200" w:line="276" w:lineRule="auto"/>
        <w:rPr>
          <w:ins w:id="129" w:author="1" w:date="2025-09-15T17:26:00Z"/>
          <w:rFonts w:ascii="Calibri" w:eastAsia="Calibri" w:hAnsi="Calibri" w:cs="Calibri"/>
        </w:rPr>
      </w:pPr>
      <w:ins w:id="130" w:author="1" w:date="2025-09-15T17:25:00Z">
        <w:r>
          <w:rPr>
            <w:rFonts w:ascii="Calibri" w:eastAsia="Calibri" w:hAnsi="Calibri" w:cs="Calibri"/>
          </w:rPr>
          <w:t>Сервер получает сообщение читая из пайпа, распак</w:t>
        </w:r>
      </w:ins>
      <w:ins w:id="131" w:author="1" w:date="2025-09-15T17:26:00Z">
        <w:r>
          <w:rPr>
            <w:rFonts w:ascii="Calibri" w:eastAsia="Calibri" w:hAnsi="Calibri" w:cs="Calibri"/>
          </w:rPr>
          <w:t>овывает его и добавляет в список адресатов, меняя поле «участники». После чтения и вывода сервер запускает рассылку этого сообщения по всем участникам, указывая текущее время, отправителя и текст.</w:t>
        </w:r>
      </w:ins>
    </w:p>
    <w:p w14:paraId="6AD161F4" w14:textId="6BDA3B4C" w:rsidR="000C0F0E" w:rsidRDefault="001C23D1" w:rsidP="00676572">
      <w:pPr>
        <w:spacing w:after="200" w:line="276" w:lineRule="auto"/>
        <w:rPr>
          <w:ins w:id="132" w:author="1" w:date="2025-09-15T17:39:00Z"/>
          <w:rFonts w:ascii="Calibri" w:eastAsia="Calibri" w:hAnsi="Calibri" w:cs="Calibri"/>
        </w:rPr>
      </w:pPr>
      <w:ins w:id="133" w:author="1" w:date="2025-09-15T17:49:00Z">
        <w:r>
          <w:rPr>
            <w:rFonts w:ascii="Calibri" w:eastAsia="Calibri" w:hAnsi="Calibri" w:cs="Calibri"/>
          </w:rPr>
          <w:t>Также в последнем коммите было добавлено удаление клиента из рассылки если он закрыл пайп.</w:t>
        </w:r>
      </w:ins>
    </w:p>
    <w:p w14:paraId="4BA91155" w14:textId="300AB9C1" w:rsidR="000C0F0E" w:rsidRDefault="000C0F0E" w:rsidP="00676572">
      <w:pPr>
        <w:spacing w:after="200" w:line="276" w:lineRule="auto"/>
        <w:rPr>
          <w:ins w:id="134" w:author="1" w:date="2025-09-15T17:40:00Z"/>
          <w:rFonts w:ascii="Calibri" w:eastAsia="Calibri" w:hAnsi="Calibri" w:cs="Calibri"/>
        </w:rPr>
      </w:pPr>
    </w:p>
    <w:p w14:paraId="2684ECB8" w14:textId="77777777" w:rsidR="000C0F0E" w:rsidRDefault="000C0F0E" w:rsidP="00676572">
      <w:pPr>
        <w:spacing w:after="200" w:line="276" w:lineRule="auto"/>
        <w:rPr>
          <w:ins w:id="135" w:author="1" w:date="2025-09-15T17:39:00Z"/>
          <w:rFonts w:ascii="Calibri" w:eastAsia="Calibri" w:hAnsi="Calibri" w:cs="Calibri"/>
        </w:rPr>
      </w:pPr>
    </w:p>
    <w:p w14:paraId="52229691" w14:textId="1AFE9F77" w:rsidR="000C0F0E" w:rsidRPr="000C0F0E" w:rsidRDefault="000C0F0E" w:rsidP="000C0F0E">
      <w:pPr>
        <w:spacing w:after="200" w:line="276" w:lineRule="auto"/>
        <w:jc w:val="center"/>
        <w:rPr>
          <w:ins w:id="136" w:author="1" w:date="2025-09-15T17:39:00Z"/>
          <w:rFonts w:ascii="Calibri" w:eastAsia="Calibri" w:hAnsi="Calibri" w:cs="Calibri"/>
          <w:b/>
          <w:bCs/>
          <w:rPrChange w:id="137" w:author="1" w:date="2025-09-15T17:39:00Z">
            <w:rPr>
              <w:ins w:id="138" w:author="1" w:date="2025-09-15T17:39:00Z"/>
              <w:rFonts w:ascii="Calibri" w:eastAsia="Calibri" w:hAnsi="Calibri" w:cs="Calibri"/>
            </w:rPr>
          </w:rPrChange>
        </w:rPr>
        <w:pPrChange w:id="139" w:author="1" w:date="2025-09-15T17:39:00Z">
          <w:pPr>
            <w:spacing w:after="200" w:line="276" w:lineRule="auto"/>
          </w:pPr>
        </w:pPrChange>
      </w:pPr>
      <w:ins w:id="140" w:author="1" w:date="2025-09-15T17:39:00Z">
        <w:r w:rsidRPr="000C0F0E">
          <w:rPr>
            <w:rFonts w:ascii="Calibri" w:eastAsia="Calibri" w:hAnsi="Calibri" w:cs="Calibri"/>
            <w:b/>
            <w:bCs/>
            <w:rPrChange w:id="141" w:author="1" w:date="2025-09-15T17:39:00Z">
              <w:rPr>
                <w:rFonts w:ascii="Calibri" w:eastAsia="Calibri" w:hAnsi="Calibri" w:cs="Calibri"/>
              </w:rPr>
            </w:rPrChange>
          </w:rPr>
          <w:lastRenderedPageBreak/>
          <w:t>Листинг работы</w:t>
        </w:r>
      </w:ins>
    </w:p>
    <w:p w14:paraId="6058C967" w14:textId="40163A92" w:rsidR="000C0F0E" w:rsidRDefault="000C0F0E" w:rsidP="00676572">
      <w:pPr>
        <w:spacing w:after="200" w:line="276" w:lineRule="auto"/>
        <w:rPr>
          <w:ins w:id="142" w:author="1" w:date="2025-09-15T17:40:00Z"/>
          <w:rFonts w:ascii="Calibri" w:eastAsia="Calibri" w:hAnsi="Calibri" w:cs="Calibri"/>
        </w:rPr>
      </w:pPr>
      <w:ins w:id="143" w:author="1" w:date="2025-09-15T17:40:00Z">
        <w:r>
          <w:rPr>
            <w:rFonts w:ascii="Calibri" w:eastAsia="Calibri" w:hAnsi="Calibri" w:cs="Calibri"/>
          </w:rPr>
          <w:t xml:space="preserve">Код реализации доступен в репозитории </w:t>
        </w:r>
        <w:r>
          <w:rPr>
            <w:rFonts w:ascii="Calibri" w:eastAsia="Calibri" w:hAnsi="Calibri" w:cs="Calibri"/>
            <w:lang w:val="en-US"/>
          </w:rPr>
          <w:t>github</w:t>
        </w:r>
        <w:r w:rsidRPr="000C0F0E">
          <w:rPr>
            <w:rFonts w:ascii="Calibri" w:eastAsia="Calibri" w:hAnsi="Calibri" w:cs="Calibri"/>
            <w:rPrChange w:id="144" w:author="1" w:date="2025-09-15T17:40:00Z">
              <w:rPr>
                <w:rFonts w:ascii="Calibri" w:eastAsia="Calibri" w:hAnsi="Calibri" w:cs="Calibri"/>
                <w:lang w:val="en-US"/>
              </w:rPr>
            </w:rPrChange>
          </w:rPr>
          <w:t xml:space="preserve"> </w:t>
        </w:r>
        <w:r>
          <w:rPr>
            <w:rFonts w:ascii="Calibri" w:eastAsia="Calibri" w:hAnsi="Calibri" w:cs="Calibri"/>
          </w:rPr>
          <w:t xml:space="preserve">по адресу </w:t>
        </w:r>
        <w:r w:rsidRPr="000C0F0E">
          <w:rPr>
            <w:rFonts w:ascii="Calibri" w:eastAsia="Calibri" w:hAnsi="Calibri" w:cs="Calibri"/>
          </w:rPr>
          <w:t>https://github.com/ressiwage/LEARN-HSE-HPCTA-1-4</w:t>
        </w:r>
      </w:ins>
    </w:p>
    <w:p w14:paraId="665B6614" w14:textId="77777777" w:rsidR="000C0F0E" w:rsidRPr="000C0F0E" w:rsidRDefault="000C0F0E" w:rsidP="00676572">
      <w:pPr>
        <w:spacing w:after="200" w:line="276" w:lineRule="auto"/>
        <w:rPr>
          <w:ins w:id="145" w:author="1" w:date="2025-09-15T17:31:00Z"/>
          <w:rFonts w:ascii="Calibri" w:eastAsia="Calibri" w:hAnsi="Calibri" w:cs="Calibri"/>
          <w:rPrChange w:id="146" w:author="1" w:date="2025-09-15T17:40:00Z">
            <w:rPr>
              <w:ins w:id="147" w:author="1" w:date="2025-09-15T17:31:00Z"/>
              <w:rFonts w:ascii="Calibri" w:eastAsia="Calibri" w:hAnsi="Calibri" w:cs="Calibri"/>
            </w:rPr>
          </w:rPrChange>
        </w:rPr>
      </w:pPr>
    </w:p>
    <w:p w14:paraId="288B14E9" w14:textId="57DB0A02" w:rsidR="000C0F0E" w:rsidRPr="000C0F0E" w:rsidRDefault="000C0F0E" w:rsidP="000C0F0E">
      <w:pPr>
        <w:spacing w:after="200" w:line="276" w:lineRule="auto"/>
        <w:jc w:val="center"/>
        <w:rPr>
          <w:ins w:id="148" w:author="1" w:date="2025-09-15T17:31:00Z"/>
          <w:rFonts w:ascii="Calibri" w:eastAsia="Calibri" w:hAnsi="Calibri" w:cs="Calibri"/>
          <w:b/>
          <w:bCs/>
          <w:rPrChange w:id="149" w:author="1" w:date="2025-09-15T17:31:00Z">
            <w:rPr>
              <w:ins w:id="150" w:author="1" w:date="2025-09-15T17:31:00Z"/>
              <w:rFonts w:ascii="Calibri" w:eastAsia="Calibri" w:hAnsi="Calibri" w:cs="Calibri"/>
            </w:rPr>
          </w:rPrChange>
        </w:rPr>
        <w:pPrChange w:id="151" w:author="1" w:date="2025-09-15T17:31:00Z">
          <w:pPr>
            <w:spacing w:after="200" w:line="276" w:lineRule="auto"/>
          </w:pPr>
        </w:pPrChange>
      </w:pPr>
      <w:ins w:id="152" w:author="1" w:date="2025-09-15T17:31:00Z">
        <w:r w:rsidRPr="000C0F0E">
          <w:rPr>
            <w:rFonts w:ascii="Calibri" w:eastAsia="Calibri" w:hAnsi="Calibri" w:cs="Calibri"/>
            <w:b/>
            <w:bCs/>
            <w:rPrChange w:id="153" w:author="1" w:date="2025-09-15T17:31:00Z">
              <w:rPr>
                <w:rFonts w:ascii="Calibri" w:eastAsia="Calibri" w:hAnsi="Calibri" w:cs="Calibri"/>
              </w:rPr>
            </w:rPrChange>
          </w:rPr>
          <w:t>Детали реализации</w:t>
        </w:r>
      </w:ins>
    </w:p>
    <w:p w14:paraId="274CDD70" w14:textId="61BED05A" w:rsidR="00676572" w:rsidRDefault="00676572" w:rsidP="00676572">
      <w:pPr>
        <w:spacing w:after="200" w:line="276" w:lineRule="auto"/>
        <w:rPr>
          <w:ins w:id="154" w:author="1" w:date="2025-09-15T17:26:00Z"/>
          <w:rFonts w:ascii="Calibri" w:eastAsia="Calibri" w:hAnsi="Calibri" w:cs="Calibri"/>
        </w:rPr>
      </w:pPr>
      <w:ins w:id="155" w:author="1" w:date="2025-09-15T17:26:00Z">
        <w:r>
          <w:rPr>
            <w:rFonts w:ascii="Calibri" w:eastAsia="Calibri" w:hAnsi="Calibri" w:cs="Calibri"/>
          </w:rPr>
          <w:t>П</w:t>
        </w:r>
      </w:ins>
      <w:ins w:id="156" w:author="1" w:date="2025-09-15T17:31:00Z">
        <w:r w:rsidR="000C0F0E">
          <w:rPr>
            <w:rFonts w:ascii="Calibri" w:eastAsia="Calibri" w:hAnsi="Calibri" w:cs="Calibri"/>
          </w:rPr>
          <w:t xml:space="preserve">ункты </w:t>
        </w:r>
      </w:ins>
      <w:ins w:id="157" w:author="1" w:date="2025-09-15T17:26:00Z">
        <w:r>
          <w:rPr>
            <w:rFonts w:ascii="Calibri" w:eastAsia="Calibri" w:hAnsi="Calibri" w:cs="Calibri"/>
          </w:rPr>
          <w:t>1</w:t>
        </w:r>
      </w:ins>
      <w:ins w:id="158" w:author="1" w:date="2025-09-15T17:31:00Z">
        <w:r w:rsidR="000C0F0E">
          <w:rPr>
            <w:rFonts w:ascii="Calibri" w:eastAsia="Calibri" w:hAnsi="Calibri" w:cs="Calibri"/>
          </w:rPr>
          <w:t>,2</w:t>
        </w:r>
      </w:ins>
      <w:ins w:id="159" w:author="1" w:date="2025-09-15T17:33:00Z">
        <w:r w:rsidR="000C0F0E">
          <w:rPr>
            <w:rFonts w:ascii="Calibri" w:eastAsia="Calibri" w:hAnsi="Calibri" w:cs="Calibri"/>
          </w:rPr>
          <w:t>, код клиента</w:t>
        </w:r>
      </w:ins>
      <w:ins w:id="160" w:author="1" w:date="2025-09-15T17:35:00Z">
        <w:r w:rsidR="000C0F0E">
          <w:rPr>
            <w:rFonts w:ascii="Calibri" w:eastAsia="Calibri" w:hAnsi="Calibri" w:cs="Calibri"/>
          </w:rPr>
          <w:t>. Изменен конструктор формы, добавлена функция получения сообщения в треде</w:t>
        </w:r>
      </w:ins>
      <w:ins w:id="161" w:author="1" w:date="2025-09-15T17:36:00Z">
        <w:r w:rsidR="000C0F0E">
          <w:rPr>
            <w:rFonts w:ascii="Calibri" w:eastAsia="Calibri" w:hAnsi="Calibri" w:cs="Calibri"/>
          </w:rPr>
          <w:t>.</w:t>
        </w:r>
      </w:ins>
    </w:p>
    <w:p w14:paraId="0D136256" w14:textId="4202739C" w:rsidR="00676572" w:rsidRDefault="00676572" w:rsidP="00676572">
      <w:pPr>
        <w:spacing w:after="200" w:line="276" w:lineRule="auto"/>
        <w:rPr>
          <w:ins w:id="162" w:author="1" w:date="2025-09-15T17:30:00Z"/>
          <w:rFonts w:ascii="Calibri" w:eastAsia="Calibri" w:hAnsi="Calibri" w:cs="Calibri"/>
        </w:rPr>
      </w:pPr>
      <w:ins w:id="163" w:author="1" w:date="2025-09-15T17:30:00Z">
        <w:r w:rsidRPr="00676572">
          <w:rPr>
            <w:rFonts w:ascii="Calibri" w:eastAsia="Calibri" w:hAnsi="Calibri" w:cs="Calibri"/>
          </w:rPr>
          <w:drawing>
            <wp:inline distT="0" distB="0" distL="0" distR="0" wp14:anchorId="174AF89E" wp14:editId="322B93BA">
              <wp:extent cx="5940425" cy="1395095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395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19F632" w14:textId="0AB89DFB" w:rsidR="000C0F0E" w:rsidRDefault="000C0F0E" w:rsidP="00676572">
      <w:pPr>
        <w:spacing w:after="200" w:line="276" w:lineRule="auto"/>
        <w:rPr>
          <w:ins w:id="164" w:author="1" w:date="2025-09-15T17:31:00Z"/>
          <w:rFonts w:ascii="Calibri" w:eastAsia="Calibri" w:hAnsi="Calibri" w:cs="Calibri"/>
        </w:rPr>
      </w:pPr>
      <w:ins w:id="165" w:author="1" w:date="2025-09-15T17:31:00Z">
        <w:r w:rsidRPr="000C0F0E">
          <w:rPr>
            <w:rFonts w:ascii="Calibri" w:eastAsia="Calibri" w:hAnsi="Calibri" w:cs="Calibri"/>
          </w:rPr>
          <w:drawing>
            <wp:inline distT="0" distB="0" distL="0" distR="0" wp14:anchorId="4598A870" wp14:editId="6A564597">
              <wp:extent cx="5940425" cy="3096895"/>
              <wp:effectExtent l="0" t="0" r="0" b="0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0968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7915DC7" w14:textId="773FC5F6" w:rsidR="000C0F0E" w:rsidRDefault="000C0F0E" w:rsidP="00676572">
      <w:pPr>
        <w:spacing w:after="200" w:line="276" w:lineRule="auto"/>
        <w:rPr>
          <w:ins w:id="166" w:author="1" w:date="2025-09-15T17:31:00Z"/>
          <w:rFonts w:ascii="Calibri" w:eastAsia="Calibri" w:hAnsi="Calibri" w:cs="Calibri"/>
        </w:rPr>
      </w:pPr>
    </w:p>
    <w:p w14:paraId="649A7277" w14:textId="32397809" w:rsidR="000C0F0E" w:rsidRDefault="000C0F0E" w:rsidP="00676572">
      <w:pPr>
        <w:spacing w:after="200" w:line="276" w:lineRule="auto"/>
        <w:rPr>
          <w:ins w:id="167" w:author="1" w:date="2025-09-15T17:31:00Z"/>
          <w:rFonts w:ascii="Calibri" w:eastAsia="Calibri" w:hAnsi="Calibri" w:cs="Calibri"/>
        </w:rPr>
      </w:pPr>
      <w:ins w:id="168" w:author="1" w:date="2025-09-15T17:31:00Z">
        <w:r>
          <w:rPr>
            <w:rFonts w:ascii="Calibri" w:eastAsia="Calibri" w:hAnsi="Calibri" w:cs="Calibri"/>
          </w:rPr>
          <w:t>Пункт 3</w:t>
        </w:r>
      </w:ins>
      <w:ins w:id="169" w:author="1" w:date="2025-09-15T17:33:00Z">
        <w:r>
          <w:rPr>
            <w:rFonts w:ascii="Calibri" w:eastAsia="Calibri" w:hAnsi="Calibri" w:cs="Calibri"/>
          </w:rPr>
          <w:t>, код клиента</w:t>
        </w:r>
      </w:ins>
      <w:ins w:id="170" w:author="1" w:date="2025-09-15T17:35:00Z">
        <w:r>
          <w:rPr>
            <w:rFonts w:ascii="Calibri" w:eastAsia="Calibri" w:hAnsi="Calibri" w:cs="Calibri"/>
          </w:rPr>
          <w:t>, изменена логика обработки н</w:t>
        </w:r>
      </w:ins>
      <w:ins w:id="171" w:author="1" w:date="2025-09-15T17:36:00Z">
        <w:r>
          <w:rPr>
            <w:rFonts w:ascii="Calibri" w:eastAsia="Calibri" w:hAnsi="Calibri" w:cs="Calibri"/>
          </w:rPr>
          <w:t>ажатия «отправить», чтобы отправлялось не только сообщение но и доп. Данные.</w:t>
        </w:r>
      </w:ins>
    </w:p>
    <w:p w14:paraId="27FE2D8A" w14:textId="04D9F63B" w:rsidR="000C0F0E" w:rsidRDefault="000C0F0E" w:rsidP="00676572">
      <w:pPr>
        <w:spacing w:after="200" w:line="276" w:lineRule="auto"/>
        <w:rPr>
          <w:ins w:id="172" w:author="1" w:date="2025-09-15T17:33:00Z"/>
          <w:rFonts w:ascii="Calibri" w:eastAsia="Calibri" w:hAnsi="Calibri" w:cs="Calibri"/>
        </w:rPr>
      </w:pPr>
      <w:ins w:id="173" w:author="1" w:date="2025-09-15T17:33:00Z">
        <w:r w:rsidRPr="000C0F0E">
          <w:rPr>
            <w:rFonts w:ascii="Calibri" w:eastAsia="Calibri" w:hAnsi="Calibri" w:cs="Calibri"/>
          </w:rPr>
          <w:drawing>
            <wp:inline distT="0" distB="0" distL="0" distR="0" wp14:anchorId="76A48A33" wp14:editId="36FA201C">
              <wp:extent cx="5940425" cy="1356995"/>
              <wp:effectExtent l="0" t="0" r="0" b="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13569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8C7E7C9" w14:textId="70729562" w:rsidR="000C0F0E" w:rsidRDefault="000C0F0E" w:rsidP="00676572">
      <w:pPr>
        <w:spacing w:after="200" w:line="276" w:lineRule="auto"/>
        <w:rPr>
          <w:ins w:id="174" w:author="1" w:date="2025-09-15T17:33:00Z"/>
          <w:rFonts w:ascii="Calibri" w:eastAsia="Calibri" w:hAnsi="Calibri" w:cs="Calibri"/>
        </w:rPr>
      </w:pPr>
    </w:p>
    <w:p w14:paraId="76D9C51D" w14:textId="034A23E4" w:rsidR="000C0F0E" w:rsidRPr="000C0F0E" w:rsidRDefault="000C0F0E" w:rsidP="00676572">
      <w:pPr>
        <w:spacing w:after="200" w:line="276" w:lineRule="auto"/>
        <w:rPr>
          <w:ins w:id="175" w:author="1" w:date="2025-09-15T17:33:00Z"/>
          <w:rFonts w:ascii="Calibri" w:eastAsia="Calibri" w:hAnsi="Calibri" w:cs="Calibri"/>
          <w:rPrChange w:id="176" w:author="1" w:date="2025-09-15T17:38:00Z">
            <w:rPr>
              <w:ins w:id="177" w:author="1" w:date="2025-09-15T17:33:00Z"/>
              <w:rFonts w:ascii="Calibri" w:eastAsia="Calibri" w:hAnsi="Calibri" w:cs="Calibri"/>
            </w:rPr>
          </w:rPrChange>
        </w:rPr>
      </w:pPr>
      <w:ins w:id="178" w:author="1" w:date="2025-09-15T17:33:00Z">
        <w:r>
          <w:rPr>
            <w:rFonts w:ascii="Calibri" w:eastAsia="Calibri" w:hAnsi="Calibri" w:cs="Calibri"/>
          </w:rPr>
          <w:t>Пункт 4, код сервера</w:t>
        </w:r>
      </w:ins>
      <w:ins w:id="179" w:author="1" w:date="2025-09-15T17:36:00Z">
        <w:r>
          <w:rPr>
            <w:rFonts w:ascii="Calibri" w:eastAsia="Calibri" w:hAnsi="Calibri" w:cs="Calibri"/>
          </w:rPr>
          <w:t>, добавлена распаковка сообщения и рассылка.</w:t>
        </w:r>
      </w:ins>
      <w:ins w:id="180" w:author="1" w:date="2025-09-15T17:37:00Z">
        <w:r>
          <w:rPr>
            <w:rFonts w:ascii="Calibri" w:eastAsia="Calibri" w:hAnsi="Calibri" w:cs="Calibri"/>
          </w:rPr>
          <w:t xml:space="preserve"> Скрыты функции </w:t>
        </w:r>
        <w:r w:rsidRPr="000C0F0E">
          <w:rPr>
            <w:rFonts w:ascii="Calibri" w:eastAsia="Calibri" w:hAnsi="Calibri" w:cs="Calibri"/>
          </w:rPr>
          <w:t>SendToPipe</w:t>
        </w:r>
        <w:r>
          <w:rPr>
            <w:rFonts w:ascii="Calibri" w:eastAsia="Calibri" w:hAnsi="Calibri" w:cs="Calibri"/>
          </w:rPr>
          <w:t xml:space="preserve">, </w:t>
        </w:r>
        <w:r w:rsidRPr="000C0F0E">
          <w:rPr>
            <w:rFonts w:ascii="Calibri" w:eastAsia="Calibri" w:hAnsi="Calibri" w:cs="Calibri"/>
          </w:rPr>
          <w:t>getPipeValidName</w:t>
        </w:r>
        <w:r>
          <w:rPr>
            <w:rFonts w:ascii="Calibri" w:eastAsia="Calibri" w:hAnsi="Calibri" w:cs="Calibri"/>
          </w:rPr>
          <w:t xml:space="preserve">, </w:t>
        </w:r>
        <w:r w:rsidRPr="000C0F0E">
          <w:rPr>
            <w:rFonts w:ascii="Calibri" w:eastAsia="Calibri" w:hAnsi="Calibri" w:cs="Calibri"/>
          </w:rPr>
          <w:t>FormatValid</w:t>
        </w:r>
        <w:r>
          <w:rPr>
            <w:rFonts w:ascii="Calibri" w:eastAsia="Calibri" w:hAnsi="Calibri" w:cs="Calibri"/>
          </w:rPr>
          <w:t xml:space="preserve">, </w:t>
        </w:r>
        <w:r w:rsidRPr="000C0F0E">
          <w:rPr>
            <w:rFonts w:ascii="Calibri" w:eastAsia="Calibri" w:hAnsi="Calibri" w:cs="Calibri"/>
          </w:rPr>
          <w:t>IsBasicLetter</w:t>
        </w:r>
        <w:r>
          <w:rPr>
            <w:rFonts w:ascii="Calibri" w:eastAsia="Calibri" w:hAnsi="Calibri" w:cs="Calibri"/>
          </w:rPr>
          <w:t xml:space="preserve"> ввиду их неинтересности для отчета. Они</w:t>
        </w:r>
      </w:ins>
      <w:ins w:id="181" w:author="1" w:date="2025-09-15T17:38:00Z">
        <w:r>
          <w:rPr>
            <w:rFonts w:ascii="Calibri" w:eastAsia="Calibri" w:hAnsi="Calibri" w:cs="Calibri"/>
          </w:rPr>
          <w:t xml:space="preserve"> нужны соответственно для отправки в пайп (взята стандартная реализация из предоставленного кода); запроса диалогового окна для получения никнейма для пайпа; функция</w:t>
        </w:r>
      </w:ins>
      <w:ins w:id="182" w:author="1" w:date="2025-09-15T17:39:00Z">
        <w:r>
          <w:rPr>
            <w:rFonts w:ascii="Calibri" w:eastAsia="Calibri" w:hAnsi="Calibri" w:cs="Calibri"/>
          </w:rPr>
          <w:t xml:space="preserve"> для фильтра невалидного никнейма; низкоуровневая функция для фильтра невалидного никнейма.</w:t>
        </w:r>
      </w:ins>
    </w:p>
    <w:p w14:paraId="5E57EC9C" w14:textId="2FD1C743" w:rsidR="000C0F0E" w:rsidRDefault="000C0F0E" w:rsidP="00676572">
      <w:pPr>
        <w:spacing w:after="200" w:line="276" w:lineRule="auto"/>
        <w:rPr>
          <w:ins w:id="183" w:author="1" w:date="2025-09-15T17:40:00Z"/>
          <w:rFonts w:ascii="Calibri" w:eastAsia="Calibri" w:hAnsi="Calibri" w:cs="Calibri"/>
        </w:rPr>
      </w:pPr>
      <w:ins w:id="184" w:author="1" w:date="2025-09-15T17:35:00Z">
        <w:r w:rsidRPr="000C0F0E">
          <w:rPr>
            <w:rFonts w:ascii="Calibri" w:eastAsia="Calibri" w:hAnsi="Calibri" w:cs="Calibri"/>
          </w:rPr>
          <w:drawing>
            <wp:inline distT="0" distB="0" distL="0" distR="0" wp14:anchorId="1274DAFB" wp14:editId="71A6CE09">
              <wp:extent cx="5940425" cy="2233930"/>
              <wp:effectExtent l="0" t="0" r="0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22339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DD60F1D" w14:textId="61044352" w:rsidR="000C0F0E" w:rsidRDefault="000C0F0E" w:rsidP="00676572">
      <w:pPr>
        <w:spacing w:after="200" w:line="276" w:lineRule="auto"/>
        <w:rPr>
          <w:ins w:id="185" w:author="1" w:date="2025-09-15T17:40:00Z"/>
          <w:rFonts w:ascii="Calibri" w:eastAsia="Calibri" w:hAnsi="Calibri" w:cs="Calibri"/>
        </w:rPr>
      </w:pPr>
    </w:p>
    <w:p w14:paraId="7B978EA1" w14:textId="1B3B5F0D" w:rsidR="000C0F0E" w:rsidRDefault="000C0F0E" w:rsidP="000C0F0E">
      <w:pPr>
        <w:spacing w:after="200" w:line="276" w:lineRule="auto"/>
        <w:jc w:val="center"/>
        <w:rPr>
          <w:ins w:id="186" w:author="1" w:date="2025-09-15T17:42:00Z"/>
          <w:rFonts w:ascii="Calibri" w:eastAsia="Calibri" w:hAnsi="Calibri" w:cs="Calibri"/>
          <w:b/>
          <w:bCs/>
        </w:rPr>
      </w:pPr>
      <w:ins w:id="187" w:author="1" w:date="2025-09-15T17:40:00Z">
        <w:r w:rsidRPr="000C0F0E">
          <w:rPr>
            <w:rFonts w:ascii="Calibri" w:eastAsia="Calibri" w:hAnsi="Calibri" w:cs="Calibri"/>
            <w:b/>
            <w:bCs/>
            <w:rPrChange w:id="188" w:author="1" w:date="2025-09-15T17:40:00Z">
              <w:rPr>
                <w:rFonts w:ascii="Calibri" w:eastAsia="Calibri" w:hAnsi="Calibri" w:cs="Calibri"/>
              </w:rPr>
            </w:rPrChange>
          </w:rPr>
          <w:t>Итоговый результат</w:t>
        </w:r>
      </w:ins>
    </w:p>
    <w:p w14:paraId="4FBA2F31" w14:textId="5892960D" w:rsidR="000C0F0E" w:rsidRPr="000C0F0E" w:rsidRDefault="000C0F0E" w:rsidP="000C0F0E">
      <w:pPr>
        <w:spacing w:after="200" w:line="276" w:lineRule="auto"/>
        <w:rPr>
          <w:ins w:id="189" w:author="1" w:date="2025-09-15T17:40:00Z"/>
          <w:rFonts w:ascii="Calibri" w:eastAsia="Calibri" w:hAnsi="Calibri" w:cs="Calibri"/>
          <w:rPrChange w:id="190" w:author="1" w:date="2025-09-15T17:42:00Z">
            <w:rPr>
              <w:ins w:id="191" w:author="1" w:date="2025-09-15T17:40:00Z"/>
              <w:rFonts w:ascii="Calibri" w:eastAsia="Calibri" w:hAnsi="Calibri" w:cs="Calibri"/>
              <w:b/>
              <w:bCs/>
            </w:rPr>
          </w:rPrChange>
        </w:rPr>
        <w:pPrChange w:id="192" w:author="1" w:date="2025-09-15T17:42:00Z">
          <w:pPr>
            <w:spacing w:after="200" w:line="276" w:lineRule="auto"/>
            <w:jc w:val="center"/>
          </w:pPr>
        </w:pPrChange>
      </w:pPr>
      <w:ins w:id="193" w:author="1" w:date="2025-09-15T17:42:00Z">
        <w:r>
          <w:rPr>
            <w:rFonts w:ascii="Calibri" w:eastAsia="Calibri" w:hAnsi="Calibri" w:cs="Calibri"/>
          </w:rPr>
          <w:t>Внешний вид окон при запуске</w:t>
        </w:r>
      </w:ins>
    </w:p>
    <w:p w14:paraId="15AAE37F" w14:textId="074BC00E" w:rsidR="000C0F0E" w:rsidRDefault="000C0F0E" w:rsidP="000C0F0E">
      <w:pPr>
        <w:spacing w:after="200" w:line="276" w:lineRule="auto"/>
        <w:jc w:val="center"/>
        <w:rPr>
          <w:ins w:id="194" w:author="1" w:date="2025-09-15T17:42:00Z"/>
          <w:rFonts w:ascii="Calibri" w:eastAsia="Calibri" w:hAnsi="Calibri" w:cs="Calibri"/>
          <w:b/>
          <w:bCs/>
          <w:lang w:val="en-US"/>
        </w:rPr>
      </w:pPr>
      <w:ins w:id="195" w:author="1" w:date="2025-09-15T17:42:00Z">
        <w:r w:rsidRPr="000C0F0E">
          <w:rPr>
            <w:rFonts w:ascii="Calibri" w:eastAsia="Calibri" w:hAnsi="Calibri" w:cs="Calibri"/>
            <w:b/>
            <w:bCs/>
            <w:lang w:val="en-US"/>
          </w:rPr>
          <w:drawing>
            <wp:inline distT="0" distB="0" distL="0" distR="0" wp14:anchorId="2C2CF5E6" wp14:editId="7E4A6684">
              <wp:extent cx="5940425" cy="3152140"/>
              <wp:effectExtent l="0" t="0" r="0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1521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013945C" w14:textId="5B7F04CE" w:rsidR="000C0F0E" w:rsidRPr="001C23D1" w:rsidRDefault="001C23D1" w:rsidP="001C23D1">
      <w:pPr>
        <w:spacing w:after="200" w:line="276" w:lineRule="auto"/>
        <w:rPr>
          <w:ins w:id="196" w:author="1" w:date="2025-09-15T17:42:00Z"/>
          <w:rFonts w:ascii="Calibri" w:eastAsia="Calibri" w:hAnsi="Calibri" w:cs="Calibri"/>
          <w:lang w:val="en-US"/>
          <w:rPrChange w:id="197" w:author="1" w:date="2025-09-15T17:43:00Z">
            <w:rPr>
              <w:ins w:id="198" w:author="1" w:date="2025-09-15T17:42:00Z"/>
              <w:rFonts w:ascii="Calibri" w:eastAsia="Calibri" w:hAnsi="Calibri" w:cs="Calibri"/>
            </w:rPr>
          </w:rPrChange>
        </w:rPr>
      </w:pPr>
      <w:ins w:id="199" w:author="1" w:date="2025-09-15T17:42:00Z">
        <w:r>
          <w:rPr>
            <w:rFonts w:ascii="Calibri" w:eastAsia="Calibri" w:hAnsi="Calibri" w:cs="Calibri"/>
          </w:rPr>
          <w:t>Обработка некорректного ника в клиенте</w:t>
        </w:r>
      </w:ins>
    </w:p>
    <w:p w14:paraId="556A36AC" w14:textId="7D79F913" w:rsidR="001C23D1" w:rsidRDefault="001C23D1" w:rsidP="001C23D1">
      <w:pPr>
        <w:spacing w:after="200" w:line="276" w:lineRule="auto"/>
        <w:rPr>
          <w:ins w:id="200" w:author="1" w:date="2025-09-15T17:42:00Z"/>
          <w:rFonts w:ascii="Calibri" w:eastAsia="Calibri" w:hAnsi="Calibri" w:cs="Calibri"/>
        </w:rPr>
      </w:pPr>
      <w:ins w:id="201" w:author="1" w:date="2025-09-15T17:42:00Z">
        <w:r w:rsidRPr="001C23D1">
          <w:rPr>
            <w:rFonts w:ascii="Calibri" w:eastAsia="Calibri" w:hAnsi="Calibri" w:cs="Calibri"/>
          </w:rPr>
          <w:lastRenderedPageBreak/>
          <w:drawing>
            <wp:inline distT="0" distB="0" distL="0" distR="0" wp14:anchorId="525D22D8" wp14:editId="5A0E9BC0">
              <wp:extent cx="4686954" cy="1371791"/>
              <wp:effectExtent l="0" t="0" r="0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6954" cy="137179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55566C" w14:textId="59A452FC" w:rsidR="001C23D1" w:rsidRDefault="001C23D1" w:rsidP="001C23D1">
      <w:pPr>
        <w:spacing w:after="200" w:line="276" w:lineRule="auto"/>
        <w:rPr>
          <w:ins w:id="202" w:author="1" w:date="2025-09-15T17:48:00Z"/>
          <w:rFonts w:ascii="Calibri" w:eastAsia="Calibri" w:hAnsi="Calibri" w:cs="Calibri"/>
        </w:rPr>
      </w:pPr>
      <w:ins w:id="203" w:author="1" w:date="2025-09-15T17:43:00Z">
        <w:r>
          <w:rPr>
            <w:rFonts w:ascii="Calibri" w:eastAsia="Calibri" w:hAnsi="Calibri" w:cs="Calibri"/>
          </w:rPr>
          <w:t xml:space="preserve">Внешний вид окон </w:t>
        </w:r>
      </w:ins>
      <w:ins w:id="204" w:author="1" w:date="2025-09-15T17:48:00Z">
        <w:r>
          <w:rPr>
            <w:rFonts w:ascii="Calibri" w:eastAsia="Calibri" w:hAnsi="Calibri" w:cs="Calibri"/>
          </w:rPr>
          <w:t>после отправки сообщений от 2 клиентов. Второй клиент отправил сообщение позже первого, так что первое сообщение не попало в его рассылку.</w:t>
        </w:r>
      </w:ins>
    </w:p>
    <w:p w14:paraId="101062D2" w14:textId="61FE8C28" w:rsidR="001C23D1" w:rsidRPr="001C23D1" w:rsidRDefault="001C23D1" w:rsidP="001C23D1">
      <w:pPr>
        <w:spacing w:after="200" w:line="276" w:lineRule="auto"/>
        <w:rPr>
          <w:rFonts w:ascii="Calibri" w:eastAsia="Calibri" w:hAnsi="Calibri" w:cs="Calibri"/>
          <w:rPrChange w:id="205" w:author="1" w:date="2025-09-15T17:43:00Z">
            <w:rPr>
              <w:rFonts w:ascii="Calibri" w:eastAsia="Calibri" w:hAnsi="Calibri" w:cs="Calibri"/>
              <w:b/>
              <w:bCs/>
            </w:rPr>
          </w:rPrChange>
        </w:rPr>
        <w:pPrChange w:id="206" w:author="1" w:date="2025-09-15T17:42:00Z">
          <w:pPr>
            <w:spacing w:after="200" w:line="276" w:lineRule="auto"/>
          </w:pPr>
        </w:pPrChange>
      </w:pPr>
      <w:ins w:id="207" w:author="1" w:date="2025-09-15T17:48:00Z">
        <w:r>
          <w:rPr>
            <w:rFonts w:ascii="Calibri" w:eastAsia="Calibri" w:hAnsi="Calibri" w:cs="Calibri"/>
            <w:noProof/>
          </w:rPr>
          <w:drawing>
            <wp:inline distT="0" distB="0" distL="0" distR="0" wp14:anchorId="755AF8FA" wp14:editId="214B54BD">
              <wp:extent cx="5940425" cy="6579870"/>
              <wp:effectExtent l="0" t="0" r="0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657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sectPr w:rsidR="001C23D1" w:rsidRPr="001C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91567"/>
    <w:multiLevelType w:val="multilevel"/>
    <w:tmpl w:val="64BE3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72132D"/>
    <w:multiLevelType w:val="hybridMultilevel"/>
    <w:tmpl w:val="83E43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DF5"/>
    <w:rsid w:val="000C0F0E"/>
    <w:rsid w:val="001C23D1"/>
    <w:rsid w:val="00411DF5"/>
    <w:rsid w:val="0067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2B5D"/>
  <w15:docId w15:val="{458883C7-8ADA-4E81-9D6B-AF84E018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6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657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7657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7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7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1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0BE1F-8FA1-4A54-AE6C-991902611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2025-09-15T12:18:00Z</dcterms:created>
  <dcterms:modified xsi:type="dcterms:W3CDTF">2025-09-15T12:49:00Z</dcterms:modified>
</cp:coreProperties>
</file>